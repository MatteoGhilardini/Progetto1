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0F" w:rsidRDefault="009D0856" w:rsidP="009D0856">
      <w:pPr>
        <w:pStyle w:val="Titolo"/>
        <w:rPr>
          <w:lang w:val="it-CH"/>
        </w:rPr>
      </w:pPr>
      <w:r>
        <w:rPr>
          <w:lang w:val="it-CH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9D0856" w:rsidTr="009D0856">
        <w:tc>
          <w:tcPr>
            <w:tcW w:w="9962" w:type="dxa"/>
            <w:gridSpan w:val="2"/>
            <w:vAlign w:val="center"/>
          </w:tcPr>
          <w:p w:rsidR="009D0856" w:rsidRPr="009D0856" w:rsidRDefault="009D0856" w:rsidP="009D0856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ID: REQ_1</w:t>
            </w:r>
          </w:p>
        </w:tc>
      </w:tr>
      <w:tr w:rsidR="009D0856" w:rsidTr="009D0856">
        <w:tc>
          <w:tcPr>
            <w:tcW w:w="1555" w:type="dxa"/>
          </w:tcPr>
          <w:p w:rsidR="009D0856" w:rsidRPr="009D0856" w:rsidRDefault="009D0856" w:rsidP="009D0856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9D0856" w:rsidRDefault="006F76F5" w:rsidP="009D0856">
            <w:pPr>
              <w:rPr>
                <w:lang w:val="it-CH"/>
              </w:rPr>
            </w:pPr>
            <w:r>
              <w:rPr>
                <w:lang w:val="it-CH"/>
              </w:rPr>
              <w:t>Interfaccia per inserimento dati</w:t>
            </w:r>
          </w:p>
        </w:tc>
      </w:tr>
      <w:tr w:rsidR="009D0856" w:rsidTr="009D0856">
        <w:tc>
          <w:tcPr>
            <w:tcW w:w="1555" w:type="dxa"/>
          </w:tcPr>
          <w:p w:rsidR="009D0856" w:rsidRPr="009D0856" w:rsidRDefault="009D0856" w:rsidP="009D0856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9D0856" w:rsidRDefault="009D0856" w:rsidP="009D0856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</w:tr>
      <w:tr w:rsidR="009D0856" w:rsidTr="009D0856">
        <w:tc>
          <w:tcPr>
            <w:tcW w:w="1555" w:type="dxa"/>
          </w:tcPr>
          <w:p w:rsidR="009D0856" w:rsidRPr="009D0856" w:rsidRDefault="009D0856" w:rsidP="009D0856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9D0856" w:rsidRDefault="009D0856" w:rsidP="009D0856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9D0856" w:rsidTr="009D0856">
        <w:tc>
          <w:tcPr>
            <w:tcW w:w="1555" w:type="dxa"/>
          </w:tcPr>
          <w:p w:rsidR="009D0856" w:rsidRPr="009D0856" w:rsidRDefault="009D0856" w:rsidP="009D0856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9D0856" w:rsidRDefault="00444F1B" w:rsidP="009D0856">
            <w:pPr>
              <w:rPr>
                <w:lang w:val="it-CH"/>
              </w:rPr>
            </w:pPr>
            <w:r>
              <w:rPr>
                <w:lang w:val="it-CH"/>
              </w:rPr>
              <w:t>I campi obbligatori sono segnalati con *</w:t>
            </w:r>
          </w:p>
        </w:tc>
      </w:tr>
      <w:tr w:rsidR="009D0856" w:rsidTr="009D0856">
        <w:tc>
          <w:tcPr>
            <w:tcW w:w="9962" w:type="dxa"/>
            <w:gridSpan w:val="2"/>
            <w:vAlign w:val="center"/>
          </w:tcPr>
          <w:p w:rsidR="009D0856" w:rsidRPr="009D0856" w:rsidRDefault="009D0856" w:rsidP="009D0856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9D0856" w:rsidTr="009D0856">
        <w:tc>
          <w:tcPr>
            <w:tcW w:w="1555" w:type="dxa"/>
            <w:vAlign w:val="center"/>
          </w:tcPr>
          <w:p w:rsidR="009D0856" w:rsidRPr="009D0856" w:rsidRDefault="009D0856" w:rsidP="009D0856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9D0856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</w:t>
            </w:r>
            <w:r w:rsidR="003A1703">
              <w:rPr>
                <w:lang w:val="it-CH"/>
              </w:rPr>
              <w:t>l’inserimento</w:t>
            </w:r>
            <w:r w:rsidR="003A1703">
              <w:rPr>
                <w:lang w:val="it-CH"/>
              </w:rPr>
              <w:t xml:space="preserve"> </w:t>
            </w:r>
            <w:r>
              <w:rPr>
                <w:lang w:val="it-CH"/>
              </w:rPr>
              <w:t xml:space="preserve">del nome </w:t>
            </w:r>
            <w:r w:rsidR="00444F1B">
              <w:rPr>
                <w:lang w:val="it-CH"/>
              </w:rPr>
              <w:t>*</w:t>
            </w:r>
          </w:p>
        </w:tc>
      </w:tr>
      <w:tr w:rsidR="006F76F5" w:rsidTr="009D0856">
        <w:tc>
          <w:tcPr>
            <w:tcW w:w="1555" w:type="dxa"/>
            <w:vAlign w:val="center"/>
          </w:tcPr>
          <w:p w:rsidR="006F76F5" w:rsidRPr="009D0856" w:rsidRDefault="006F76F5" w:rsidP="006F76F5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>Input</w:t>
            </w:r>
            <w:r>
              <w:rPr>
                <w:lang w:val="it-CH"/>
              </w:rPr>
              <w:t xml:space="preserve"> di </w:t>
            </w:r>
            <w:r>
              <w:rPr>
                <w:lang w:val="it-CH"/>
              </w:rPr>
              <w:t xml:space="preserve">tipo TEXT </w:t>
            </w:r>
            <w:r>
              <w:rPr>
                <w:lang w:val="it-CH"/>
              </w:rPr>
              <w:t xml:space="preserve">per </w:t>
            </w:r>
            <w:r w:rsidR="003A1703">
              <w:rPr>
                <w:lang w:val="it-CH"/>
              </w:rPr>
              <w:t>l’inserimento</w:t>
            </w:r>
            <w:r w:rsidR="003A1703">
              <w:rPr>
                <w:lang w:val="it-CH"/>
              </w:rPr>
              <w:t xml:space="preserve"> </w:t>
            </w:r>
            <w:r>
              <w:rPr>
                <w:lang w:val="it-CH"/>
              </w:rPr>
              <w:t xml:space="preserve">del </w:t>
            </w:r>
            <w:r>
              <w:rPr>
                <w:lang w:val="it-CH"/>
              </w:rPr>
              <w:t>cognome</w:t>
            </w:r>
            <w:r>
              <w:rPr>
                <w:lang w:val="it-CH"/>
              </w:rPr>
              <w:t xml:space="preserve"> </w:t>
            </w:r>
            <w:r w:rsidR="00444F1B">
              <w:rPr>
                <w:lang w:val="it-CH"/>
              </w:rPr>
              <w:t>*</w:t>
            </w:r>
          </w:p>
        </w:tc>
      </w:tr>
      <w:tr w:rsidR="006F76F5" w:rsidTr="009D0856">
        <w:tc>
          <w:tcPr>
            <w:tcW w:w="1555" w:type="dxa"/>
            <w:vAlign w:val="center"/>
          </w:tcPr>
          <w:p w:rsidR="006F76F5" w:rsidRPr="009D0856" w:rsidRDefault="006F76F5" w:rsidP="006F76F5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003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DATE per </w:t>
            </w:r>
            <w:r w:rsidR="003A1703">
              <w:rPr>
                <w:lang w:val="it-CH"/>
              </w:rPr>
              <w:t>l’inserimento</w:t>
            </w:r>
            <w:r w:rsidR="003A1703">
              <w:rPr>
                <w:lang w:val="it-CH"/>
              </w:rPr>
              <w:t xml:space="preserve"> </w:t>
            </w:r>
            <w:r>
              <w:rPr>
                <w:lang w:val="it-CH"/>
              </w:rPr>
              <w:t xml:space="preserve">della data di nascita </w:t>
            </w:r>
            <w:r w:rsidR="00444F1B">
              <w:rPr>
                <w:lang w:val="it-CH"/>
              </w:rPr>
              <w:t>*</w:t>
            </w:r>
          </w:p>
        </w:tc>
      </w:tr>
      <w:tr w:rsidR="006F76F5" w:rsidTr="00254BEB">
        <w:tc>
          <w:tcPr>
            <w:tcW w:w="1555" w:type="dxa"/>
            <w:vAlign w:val="center"/>
          </w:tcPr>
          <w:p w:rsidR="006F76F5" w:rsidRPr="009D0856" w:rsidRDefault="006F76F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004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</w:t>
            </w:r>
            <w:r w:rsidR="003A1703">
              <w:rPr>
                <w:lang w:val="it-CH"/>
              </w:rPr>
              <w:t>l’inserimento</w:t>
            </w:r>
            <w:r w:rsidR="003A1703">
              <w:rPr>
                <w:lang w:val="it-CH"/>
              </w:rPr>
              <w:t xml:space="preserve"> </w:t>
            </w:r>
            <w:r>
              <w:rPr>
                <w:lang w:val="it-CH"/>
              </w:rPr>
              <w:t xml:space="preserve">del numero civico </w:t>
            </w:r>
            <w:r w:rsidR="00444F1B">
              <w:rPr>
                <w:lang w:val="it-CH"/>
              </w:rPr>
              <w:t>*</w:t>
            </w:r>
          </w:p>
        </w:tc>
      </w:tr>
      <w:tr w:rsidR="006F76F5" w:rsidTr="009D0856">
        <w:tc>
          <w:tcPr>
            <w:tcW w:w="1555" w:type="dxa"/>
            <w:vAlign w:val="center"/>
          </w:tcPr>
          <w:p w:rsidR="006F76F5" w:rsidRPr="009D0856" w:rsidRDefault="006F76F5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005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</w:t>
            </w:r>
            <w:r w:rsidR="003A1703">
              <w:rPr>
                <w:lang w:val="it-CH"/>
              </w:rPr>
              <w:t>l’inserimento</w:t>
            </w:r>
            <w:r w:rsidR="003A1703">
              <w:rPr>
                <w:lang w:val="it-CH"/>
              </w:rPr>
              <w:t xml:space="preserve"> </w:t>
            </w:r>
            <w:r>
              <w:rPr>
                <w:lang w:val="it-CH"/>
              </w:rPr>
              <w:t xml:space="preserve">della città </w:t>
            </w:r>
            <w:r w:rsidR="00444F1B">
              <w:rPr>
                <w:lang w:val="it-CH"/>
              </w:rPr>
              <w:t>*</w:t>
            </w:r>
          </w:p>
        </w:tc>
      </w:tr>
      <w:tr w:rsidR="006F76F5" w:rsidTr="009D0856">
        <w:tc>
          <w:tcPr>
            <w:tcW w:w="1555" w:type="dxa"/>
            <w:vAlign w:val="center"/>
          </w:tcPr>
          <w:p w:rsidR="006F76F5" w:rsidRPr="009D0856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006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INT (5 cifre </w:t>
            </w:r>
            <w:proofErr w:type="spellStart"/>
            <w:r>
              <w:rPr>
                <w:lang w:val="it-CH"/>
              </w:rPr>
              <w:t>max</w:t>
            </w:r>
            <w:proofErr w:type="spellEnd"/>
            <w:r>
              <w:rPr>
                <w:lang w:val="it-CH"/>
              </w:rPr>
              <w:t xml:space="preserve">) per </w:t>
            </w:r>
            <w:r w:rsidR="003A1703">
              <w:rPr>
                <w:lang w:val="it-CH"/>
              </w:rPr>
              <w:t>l’inserimento</w:t>
            </w:r>
            <w:r w:rsidR="003A1703">
              <w:rPr>
                <w:lang w:val="it-CH"/>
              </w:rPr>
              <w:t xml:space="preserve"> </w:t>
            </w:r>
            <w:r>
              <w:rPr>
                <w:lang w:val="it-CH"/>
              </w:rPr>
              <w:t xml:space="preserve">del NAP </w:t>
            </w:r>
            <w:r w:rsidR="00444F1B">
              <w:rPr>
                <w:lang w:val="it-CH"/>
              </w:rPr>
              <w:t>*</w:t>
            </w:r>
          </w:p>
        </w:tc>
      </w:tr>
      <w:tr w:rsidR="006F76F5" w:rsidTr="009D0856">
        <w:tc>
          <w:tcPr>
            <w:tcW w:w="1555" w:type="dxa"/>
            <w:vAlign w:val="center"/>
          </w:tcPr>
          <w:p w:rsidR="006F76F5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007</w:t>
            </w:r>
          </w:p>
        </w:tc>
        <w:tc>
          <w:tcPr>
            <w:tcW w:w="8407" w:type="dxa"/>
          </w:tcPr>
          <w:p w:rsidR="006F76F5" w:rsidRDefault="003251EF" w:rsidP="003251EF">
            <w:pPr>
              <w:rPr>
                <w:lang w:val="it-CH"/>
              </w:rPr>
            </w:pPr>
            <w:r>
              <w:rPr>
                <w:lang w:val="it-CH"/>
              </w:rPr>
              <w:t>Input di tipo TEXT</w:t>
            </w:r>
            <w:r w:rsidR="006F76F5">
              <w:rPr>
                <w:lang w:val="it-CH"/>
              </w:rPr>
              <w:t xml:space="preserve"> per </w:t>
            </w:r>
            <w:r w:rsidR="003A1703">
              <w:rPr>
                <w:lang w:val="it-CH"/>
              </w:rPr>
              <w:t>l’inserimento</w:t>
            </w:r>
            <w:r w:rsidR="003A1703">
              <w:rPr>
                <w:lang w:val="it-CH"/>
              </w:rPr>
              <w:t xml:space="preserve"> </w:t>
            </w:r>
            <w:r w:rsidR="006F76F5">
              <w:rPr>
                <w:lang w:val="it-CH"/>
              </w:rPr>
              <w:t xml:space="preserve">del numero di telefono </w:t>
            </w:r>
            <w:r w:rsidR="00444F1B">
              <w:rPr>
                <w:lang w:val="it-CH"/>
              </w:rPr>
              <w:t>*</w:t>
            </w:r>
          </w:p>
        </w:tc>
      </w:tr>
      <w:tr w:rsidR="006F76F5" w:rsidTr="009D0856">
        <w:tc>
          <w:tcPr>
            <w:tcW w:w="1555" w:type="dxa"/>
            <w:vAlign w:val="center"/>
          </w:tcPr>
          <w:p w:rsidR="006F76F5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008</w:t>
            </w:r>
          </w:p>
        </w:tc>
        <w:tc>
          <w:tcPr>
            <w:tcW w:w="8407" w:type="dxa"/>
          </w:tcPr>
          <w:p w:rsidR="006F76F5" w:rsidRDefault="006F76F5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</w:t>
            </w:r>
            <w:r w:rsidR="003A1703">
              <w:rPr>
                <w:lang w:val="it-CH"/>
              </w:rPr>
              <w:t xml:space="preserve">per </w:t>
            </w:r>
            <w:r w:rsidR="003A1703">
              <w:rPr>
                <w:lang w:val="it-CH"/>
              </w:rPr>
              <w:t>l’inserimento</w:t>
            </w:r>
            <w:r w:rsidR="003A1703">
              <w:rPr>
                <w:lang w:val="it-CH"/>
              </w:rPr>
              <w:t xml:space="preserve"> della E-Mail </w:t>
            </w:r>
            <w:r w:rsidR="00444F1B">
              <w:rPr>
                <w:lang w:val="it-CH"/>
              </w:rPr>
              <w:t>*</w:t>
            </w:r>
          </w:p>
        </w:tc>
      </w:tr>
      <w:tr w:rsidR="003A1703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009</w:t>
            </w:r>
            <w:r w:rsidR="003A1703">
              <w:rPr>
                <w:b/>
                <w:lang w:val="it-CH"/>
              </w:rPr>
              <w:t xml:space="preserve"> </w:t>
            </w:r>
          </w:p>
        </w:tc>
        <w:tc>
          <w:tcPr>
            <w:tcW w:w="8407" w:type="dxa"/>
          </w:tcPr>
          <w:p w:rsidR="003A1703" w:rsidRDefault="003A1703" w:rsidP="003251EF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RADIOBUTTON per la selezione del sesso </w:t>
            </w:r>
            <w:r w:rsidR="00444F1B">
              <w:rPr>
                <w:lang w:val="it-CH"/>
              </w:rPr>
              <w:t>*</w:t>
            </w:r>
          </w:p>
        </w:tc>
      </w:tr>
      <w:tr w:rsidR="003A1703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010</w:t>
            </w:r>
          </w:p>
        </w:tc>
        <w:tc>
          <w:tcPr>
            <w:tcW w:w="8407" w:type="dxa"/>
          </w:tcPr>
          <w:p w:rsidR="003A1703" w:rsidRDefault="003A1703" w:rsidP="006F76F5">
            <w:pPr>
              <w:rPr>
                <w:lang w:val="it-CH"/>
              </w:rPr>
            </w:pPr>
            <w:r>
              <w:rPr>
                <w:lang w:val="it-CH"/>
              </w:rPr>
              <w:t xml:space="preserve">Input di tipo TEXT per l’inserimento di un Hobby </w:t>
            </w:r>
          </w:p>
        </w:tc>
      </w:tr>
      <w:tr w:rsidR="003A1703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011</w:t>
            </w:r>
          </w:p>
        </w:tc>
        <w:tc>
          <w:tcPr>
            <w:tcW w:w="8407" w:type="dxa"/>
          </w:tcPr>
          <w:p w:rsidR="003A1703" w:rsidRDefault="003A1703" w:rsidP="006F76F5">
            <w:pPr>
              <w:rPr>
                <w:lang w:val="it-CH"/>
              </w:rPr>
            </w:pPr>
            <w:r>
              <w:rPr>
                <w:lang w:val="it-CH"/>
              </w:rPr>
              <w:t>Input di tipo TEXT per l’inserimento della professione</w:t>
            </w:r>
          </w:p>
        </w:tc>
      </w:tr>
      <w:tr w:rsidR="003A1703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012</w:t>
            </w:r>
          </w:p>
        </w:tc>
        <w:tc>
          <w:tcPr>
            <w:tcW w:w="8407" w:type="dxa"/>
          </w:tcPr>
          <w:p w:rsidR="003A1703" w:rsidRDefault="003A1703" w:rsidP="006F76F5">
            <w:pPr>
              <w:rPr>
                <w:lang w:val="it-CH"/>
              </w:rPr>
            </w:pPr>
            <w:r>
              <w:rPr>
                <w:lang w:val="it-CH"/>
              </w:rPr>
              <w:t>Pulsante “Cancella” che azzera tutti i campi</w:t>
            </w:r>
          </w:p>
        </w:tc>
      </w:tr>
      <w:tr w:rsidR="003A1703" w:rsidTr="009D0856">
        <w:tc>
          <w:tcPr>
            <w:tcW w:w="1555" w:type="dxa"/>
            <w:vAlign w:val="center"/>
          </w:tcPr>
          <w:p w:rsidR="003A1703" w:rsidRDefault="003655C0" w:rsidP="006F76F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013</w:t>
            </w:r>
          </w:p>
        </w:tc>
        <w:tc>
          <w:tcPr>
            <w:tcW w:w="8407" w:type="dxa"/>
          </w:tcPr>
          <w:p w:rsidR="003A1703" w:rsidRDefault="003A1703" w:rsidP="006F76F5">
            <w:pPr>
              <w:rPr>
                <w:lang w:val="it-CH"/>
              </w:rPr>
            </w:pPr>
            <w:r>
              <w:rPr>
                <w:lang w:val="it-CH"/>
              </w:rPr>
              <w:t>Pulsante “Avanti” che porta alla schermata di riassunto dei dati inseriti</w:t>
            </w:r>
          </w:p>
        </w:tc>
      </w:tr>
    </w:tbl>
    <w:p w:rsidR="009D0856" w:rsidRDefault="009D0856" w:rsidP="009D0856">
      <w:pPr>
        <w:rPr>
          <w:lang w:val="it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9D0856" w:rsidTr="00254BEB">
        <w:tc>
          <w:tcPr>
            <w:tcW w:w="9962" w:type="dxa"/>
            <w:gridSpan w:val="2"/>
            <w:vAlign w:val="center"/>
          </w:tcPr>
          <w:p w:rsidR="009D0856" w:rsidRPr="009D0856" w:rsidRDefault="009D0856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 xml:space="preserve">ID: </w:t>
            </w:r>
            <w:r w:rsidR="006F76F5">
              <w:rPr>
                <w:b/>
                <w:sz w:val="24"/>
                <w:lang w:val="it-CH"/>
              </w:rPr>
              <w:t>REQ_2</w:t>
            </w:r>
          </w:p>
        </w:tc>
      </w:tr>
      <w:tr w:rsidR="009D0856" w:rsidTr="00254BEB">
        <w:tc>
          <w:tcPr>
            <w:tcW w:w="1555" w:type="dxa"/>
          </w:tcPr>
          <w:p w:rsidR="009D0856" w:rsidRPr="009D0856" w:rsidRDefault="009D0856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9D0856" w:rsidRDefault="003A1703" w:rsidP="003A1703">
            <w:pPr>
              <w:rPr>
                <w:lang w:val="it-CH"/>
              </w:rPr>
            </w:pPr>
            <w:r>
              <w:rPr>
                <w:lang w:val="it-CH"/>
              </w:rPr>
              <w:t>Interfaccia di riassunto dei dati</w:t>
            </w:r>
          </w:p>
        </w:tc>
      </w:tr>
      <w:tr w:rsidR="009D0856" w:rsidTr="00254BEB">
        <w:tc>
          <w:tcPr>
            <w:tcW w:w="1555" w:type="dxa"/>
          </w:tcPr>
          <w:p w:rsidR="009D0856" w:rsidRPr="009D0856" w:rsidRDefault="009D0856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9D0856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</w:tr>
      <w:tr w:rsidR="009D0856" w:rsidTr="00254BEB">
        <w:tc>
          <w:tcPr>
            <w:tcW w:w="1555" w:type="dxa"/>
          </w:tcPr>
          <w:p w:rsidR="009D0856" w:rsidRPr="009D0856" w:rsidRDefault="009D0856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9D0856" w:rsidRDefault="009D0856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9D0856" w:rsidTr="00254BEB">
        <w:tc>
          <w:tcPr>
            <w:tcW w:w="1555" w:type="dxa"/>
          </w:tcPr>
          <w:p w:rsidR="009D0856" w:rsidRPr="009D0856" w:rsidRDefault="009D0856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9D0856" w:rsidRDefault="009D0856" w:rsidP="00254BEB">
            <w:pPr>
              <w:rPr>
                <w:lang w:val="it-CH"/>
              </w:rPr>
            </w:pPr>
          </w:p>
        </w:tc>
      </w:tr>
      <w:tr w:rsidR="009D0856" w:rsidTr="00254BEB">
        <w:tc>
          <w:tcPr>
            <w:tcW w:w="9962" w:type="dxa"/>
            <w:gridSpan w:val="2"/>
            <w:vAlign w:val="center"/>
          </w:tcPr>
          <w:p w:rsidR="009D0856" w:rsidRPr="009D0856" w:rsidRDefault="009D0856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9D0856" w:rsidTr="00254BEB">
        <w:tc>
          <w:tcPr>
            <w:tcW w:w="1555" w:type="dxa"/>
            <w:vAlign w:val="center"/>
          </w:tcPr>
          <w:p w:rsidR="009D0856" w:rsidRPr="009D0856" w:rsidRDefault="009D0856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9D0856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nome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Pr="009D0856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cognome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003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data di nascita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004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numero civico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005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città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006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NAP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007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numero di telefono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008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E-Mail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009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sesso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010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Hobby (se non inserito riporta -)</w:t>
            </w:r>
          </w:p>
        </w:tc>
      </w:tr>
      <w:tr w:rsidR="003A1703" w:rsidTr="00254BEB">
        <w:tc>
          <w:tcPr>
            <w:tcW w:w="1555" w:type="dxa"/>
            <w:vAlign w:val="center"/>
          </w:tcPr>
          <w:p w:rsidR="003A1703" w:rsidRDefault="003A1703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011</w:t>
            </w:r>
          </w:p>
        </w:tc>
        <w:tc>
          <w:tcPr>
            <w:tcW w:w="8407" w:type="dxa"/>
          </w:tcPr>
          <w:p w:rsidR="003A1703" w:rsidRDefault="003A1703" w:rsidP="00254BEB">
            <w:pPr>
              <w:rPr>
                <w:lang w:val="it-CH"/>
              </w:rPr>
            </w:pPr>
            <w:r>
              <w:rPr>
                <w:lang w:val="it-CH"/>
              </w:rPr>
              <w:t>Campo professione (se non inserito riporta “Disoccupato”)</w:t>
            </w:r>
          </w:p>
        </w:tc>
      </w:tr>
      <w:tr w:rsidR="003655C0" w:rsidTr="00254BEB">
        <w:tc>
          <w:tcPr>
            <w:tcW w:w="1555" w:type="dxa"/>
            <w:vAlign w:val="center"/>
          </w:tcPr>
          <w:p w:rsidR="003655C0" w:rsidRDefault="003655C0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012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Pulsante “Correggi” che riporta alla schermata di inserimento dei dati</w:t>
            </w:r>
          </w:p>
        </w:tc>
      </w:tr>
      <w:tr w:rsidR="003655C0" w:rsidTr="00254BEB">
        <w:tc>
          <w:tcPr>
            <w:tcW w:w="1555" w:type="dxa"/>
            <w:vAlign w:val="center"/>
          </w:tcPr>
          <w:p w:rsidR="003655C0" w:rsidRDefault="003655C0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013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Pulsante “Registra” che conferma la correttezza dei dati inseriti</w:t>
            </w:r>
          </w:p>
        </w:tc>
      </w:tr>
    </w:tbl>
    <w:p w:rsidR="003655C0" w:rsidRDefault="003655C0" w:rsidP="009D0856">
      <w:pPr>
        <w:rPr>
          <w:lang w:val="it-CH"/>
        </w:rPr>
      </w:pPr>
    </w:p>
    <w:p w:rsidR="003A1703" w:rsidRDefault="003655C0" w:rsidP="009D0856">
      <w:pPr>
        <w:rPr>
          <w:lang w:val="it-CH"/>
        </w:rPr>
      </w:pPr>
      <w:r>
        <w:rPr>
          <w:lang w:val="it-CH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3655C0" w:rsidTr="00254BEB">
        <w:tc>
          <w:tcPr>
            <w:tcW w:w="9962" w:type="dxa"/>
            <w:gridSpan w:val="2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lastRenderedPageBreak/>
              <w:t xml:space="preserve">ID: </w:t>
            </w:r>
            <w:r w:rsidR="00E04415">
              <w:rPr>
                <w:b/>
                <w:sz w:val="24"/>
                <w:lang w:val="it-CH"/>
              </w:rPr>
              <w:t>REQ_3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3655C0" w:rsidRDefault="003655C0" w:rsidP="003655C0">
            <w:pPr>
              <w:rPr>
                <w:lang w:val="it-CH"/>
              </w:rPr>
            </w:pPr>
            <w:r>
              <w:rPr>
                <w:lang w:val="it-CH"/>
              </w:rPr>
              <w:t>Creazione CSV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</w:p>
        </w:tc>
      </w:tr>
      <w:tr w:rsidR="003655C0" w:rsidTr="00254BEB">
        <w:tc>
          <w:tcPr>
            <w:tcW w:w="9962" w:type="dxa"/>
            <w:gridSpan w:val="2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3655C0" w:rsidTr="00254BEB">
        <w:tc>
          <w:tcPr>
            <w:tcW w:w="1555" w:type="dxa"/>
            <w:vAlign w:val="center"/>
          </w:tcPr>
          <w:p w:rsidR="003655C0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3655C0" w:rsidRDefault="00E04415" w:rsidP="003655C0">
            <w:pPr>
              <w:rPr>
                <w:lang w:val="it-CH"/>
              </w:rPr>
            </w:pPr>
            <w:r>
              <w:rPr>
                <w:lang w:val="it-CH"/>
              </w:rPr>
              <w:t>Creare una cartella Registrazioni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E0441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>Creare un file CSV globale col formato (Registrazioni_tutte.csv).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E0441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003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>Creare un file CSV per ogni giorno in cui viene eseguita almeno un operazione col formato (Registrazione_yyyy-mm-dd.csv).</w:t>
            </w:r>
          </w:p>
        </w:tc>
      </w:tr>
    </w:tbl>
    <w:p w:rsidR="003655C0" w:rsidRDefault="003655C0" w:rsidP="009D0856">
      <w:pPr>
        <w:rPr>
          <w:lang w:val="it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3655C0" w:rsidTr="00254BEB">
        <w:tc>
          <w:tcPr>
            <w:tcW w:w="9962" w:type="dxa"/>
            <w:gridSpan w:val="2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 xml:space="preserve">ID: </w:t>
            </w:r>
            <w:r w:rsidR="00E04415">
              <w:rPr>
                <w:b/>
                <w:sz w:val="24"/>
                <w:lang w:val="it-CH"/>
              </w:rPr>
              <w:t>REQ_4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Validazione dei dati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1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3655C0" w:rsidTr="00254BEB">
        <w:tc>
          <w:tcPr>
            <w:tcW w:w="1555" w:type="dxa"/>
          </w:tcPr>
          <w:p w:rsidR="003655C0" w:rsidRPr="009D0856" w:rsidRDefault="003655C0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</w:p>
        </w:tc>
      </w:tr>
      <w:tr w:rsidR="003655C0" w:rsidTr="00254BEB">
        <w:tc>
          <w:tcPr>
            <w:tcW w:w="9962" w:type="dxa"/>
            <w:gridSpan w:val="2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3655C0" w:rsidTr="00254BEB">
        <w:tc>
          <w:tcPr>
            <w:tcW w:w="1555" w:type="dxa"/>
            <w:vAlign w:val="center"/>
          </w:tcPr>
          <w:p w:rsidR="003655C0" w:rsidRPr="009D0856" w:rsidRDefault="003655C0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3655C0" w:rsidRDefault="003655C0" w:rsidP="00254BEB">
            <w:pPr>
              <w:rPr>
                <w:lang w:val="it-CH"/>
              </w:rPr>
            </w:pPr>
            <w:r>
              <w:rPr>
                <w:lang w:val="it-CH"/>
              </w:rPr>
              <w:t>Lettura dei dati</w:t>
            </w:r>
            <w:r w:rsidR="00E04415">
              <w:rPr>
                <w:lang w:val="it-CH"/>
              </w:rPr>
              <w:t xml:space="preserve"> inseriti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nome sia presente 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003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</w:t>
            </w:r>
            <w:r>
              <w:rPr>
                <w:lang w:val="it-CH"/>
              </w:rPr>
              <w:t>cognome</w:t>
            </w:r>
            <w:r>
              <w:rPr>
                <w:lang w:val="it-CH"/>
              </w:rPr>
              <w:t xml:space="preserve"> sia presente 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004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</w:t>
            </w:r>
            <w:r>
              <w:rPr>
                <w:lang w:val="it-CH"/>
              </w:rPr>
              <w:t>la data di nascita</w:t>
            </w:r>
            <w:r>
              <w:rPr>
                <w:lang w:val="it-CH"/>
              </w:rPr>
              <w:t xml:space="preserve"> sia presente e </w:t>
            </w:r>
            <w:r>
              <w:rPr>
                <w:lang w:val="it-CH"/>
              </w:rPr>
              <w:t xml:space="preserve">rispetti il formato </w:t>
            </w:r>
            <w:proofErr w:type="spellStart"/>
            <w:r>
              <w:rPr>
                <w:lang w:val="it-CH"/>
              </w:rPr>
              <w:t>yyyy</w:t>
            </w:r>
            <w:proofErr w:type="spellEnd"/>
            <w:r>
              <w:rPr>
                <w:lang w:val="it-CH"/>
              </w:rPr>
              <w:t>-</w:t>
            </w:r>
            <w:proofErr w:type="spellStart"/>
            <w:r>
              <w:rPr>
                <w:lang w:val="it-CH"/>
              </w:rPr>
              <w:t>dd</w:t>
            </w:r>
            <w:proofErr w:type="spellEnd"/>
            <w:r>
              <w:rPr>
                <w:lang w:val="it-CH"/>
              </w:rPr>
              <w:t>-gg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005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</w:t>
            </w:r>
            <w:r>
              <w:rPr>
                <w:lang w:val="it-CH"/>
              </w:rPr>
              <w:t>numero civico</w:t>
            </w:r>
            <w:r>
              <w:rPr>
                <w:lang w:val="it-CH"/>
              </w:rPr>
              <w:t xml:space="preserve"> sia presente e non abbia una lunghezza maggiore a </w:t>
            </w:r>
            <w:r>
              <w:rPr>
                <w:lang w:val="it-CH"/>
              </w:rPr>
              <w:t>4</w:t>
            </w:r>
            <w:r>
              <w:rPr>
                <w:lang w:val="it-CH"/>
              </w:rPr>
              <w:t xml:space="preserve">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E0441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006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la città </w:t>
            </w:r>
            <w:r>
              <w:rPr>
                <w:lang w:val="it-CH"/>
              </w:rPr>
              <w:t xml:space="preserve">sia presente 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Tr="00E04415">
        <w:tc>
          <w:tcPr>
            <w:tcW w:w="1555" w:type="dxa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007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</w:t>
            </w:r>
            <w:r>
              <w:rPr>
                <w:lang w:val="it-CH"/>
              </w:rPr>
              <w:t>NAP</w:t>
            </w:r>
            <w:r>
              <w:rPr>
                <w:lang w:val="it-CH"/>
              </w:rPr>
              <w:t xml:space="preserve"> sia presente e non abbia una lunghezza maggiore a </w:t>
            </w:r>
            <w:r>
              <w:rPr>
                <w:lang w:val="it-CH"/>
              </w:rPr>
              <w:t>5 cifre</w:t>
            </w:r>
          </w:p>
        </w:tc>
      </w:tr>
      <w:tr w:rsidR="00E04415" w:rsidTr="00E04415">
        <w:tc>
          <w:tcPr>
            <w:tcW w:w="1555" w:type="dxa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008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</w:t>
            </w:r>
            <w:r>
              <w:rPr>
                <w:lang w:val="it-CH"/>
              </w:rPr>
              <w:t>numero di telefono</w:t>
            </w:r>
            <w:r>
              <w:rPr>
                <w:lang w:val="it-CH"/>
              </w:rPr>
              <w:t xml:space="preserve"> sia presente e </w:t>
            </w:r>
            <w:r>
              <w:rPr>
                <w:lang w:val="it-CH"/>
              </w:rPr>
              <w:t>contenga solo cifre, spazi e/o trattini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009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l’E-Mail </w:t>
            </w:r>
            <w:r>
              <w:rPr>
                <w:lang w:val="it-CH"/>
              </w:rPr>
              <w:t xml:space="preserve">sia presente e </w:t>
            </w:r>
            <w:r>
              <w:rPr>
                <w:lang w:val="it-CH"/>
              </w:rPr>
              <w:t xml:space="preserve">rispetti il formato </w:t>
            </w:r>
            <w:proofErr w:type="spellStart"/>
            <w:r>
              <w:rPr>
                <w:lang w:val="it-CH"/>
              </w:rPr>
              <w:t>testo@testo.testo</w:t>
            </w:r>
            <w:proofErr w:type="spellEnd"/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010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che il </w:t>
            </w:r>
            <w:r>
              <w:rPr>
                <w:lang w:val="it-CH"/>
              </w:rPr>
              <w:t>genere</w:t>
            </w:r>
            <w:r>
              <w:rPr>
                <w:lang w:val="it-CH"/>
              </w:rPr>
              <w:t xml:space="preserve"> sia </w:t>
            </w:r>
            <w:r>
              <w:rPr>
                <w:lang w:val="it-CH"/>
              </w:rPr>
              <w:t>stato selezionato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011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</w:t>
            </w:r>
            <w:r>
              <w:rPr>
                <w:lang w:val="it-CH"/>
              </w:rPr>
              <w:t xml:space="preserve">se l’Hobby </w:t>
            </w:r>
            <w:r>
              <w:rPr>
                <w:lang w:val="it-CH"/>
              </w:rPr>
              <w:t xml:space="preserve">sia presente e </w:t>
            </w:r>
            <w:r>
              <w:rPr>
                <w:lang w:val="it-CH"/>
              </w:rPr>
              <w:t xml:space="preserve">in questo caso, che </w:t>
            </w:r>
            <w:r>
              <w:rPr>
                <w:lang w:val="it-CH"/>
              </w:rPr>
              <w:t xml:space="preserve">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  <w:tr w:rsidR="00E04415" w:rsidTr="00E04415">
        <w:tc>
          <w:tcPr>
            <w:tcW w:w="1555" w:type="dxa"/>
            <w:vAlign w:val="center"/>
          </w:tcPr>
          <w:p w:rsidR="00E04415" w:rsidRDefault="00E04415" w:rsidP="00E04415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012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Verificare se </w:t>
            </w:r>
            <w:r>
              <w:rPr>
                <w:lang w:val="it-CH"/>
              </w:rPr>
              <w:t>la professione</w:t>
            </w:r>
            <w:r>
              <w:rPr>
                <w:lang w:val="it-CH"/>
              </w:rPr>
              <w:t xml:space="preserve"> sia presente e in questo caso</w:t>
            </w:r>
            <w:r>
              <w:rPr>
                <w:lang w:val="it-CH"/>
              </w:rPr>
              <w:t>,</w:t>
            </w:r>
            <w:r>
              <w:rPr>
                <w:lang w:val="it-CH"/>
              </w:rPr>
              <w:t xml:space="preserve"> che non abbia una lunghezza maggiore a 50 </w:t>
            </w:r>
            <w:proofErr w:type="spellStart"/>
            <w:r>
              <w:rPr>
                <w:lang w:val="it-CH"/>
              </w:rPr>
              <w:t>char</w:t>
            </w:r>
            <w:proofErr w:type="spellEnd"/>
          </w:p>
        </w:tc>
      </w:tr>
    </w:tbl>
    <w:p w:rsidR="003655C0" w:rsidRDefault="003655C0" w:rsidP="009D0856">
      <w:pPr>
        <w:rPr>
          <w:lang w:val="it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E04415" w:rsidTr="00254BEB">
        <w:tc>
          <w:tcPr>
            <w:tcW w:w="9962" w:type="dxa"/>
            <w:gridSpan w:val="2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 xml:space="preserve">ID: </w:t>
            </w:r>
            <w:r>
              <w:rPr>
                <w:b/>
                <w:sz w:val="24"/>
                <w:lang w:val="it-CH"/>
              </w:rPr>
              <w:t>REQ_5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 xml:space="preserve">Interfaccia benvenuto 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2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</w:p>
        </w:tc>
      </w:tr>
      <w:tr w:rsidR="00E04415" w:rsidTr="00254BEB">
        <w:tc>
          <w:tcPr>
            <w:tcW w:w="9962" w:type="dxa"/>
            <w:gridSpan w:val="2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Messaggio di benvenuto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Pulsante “Registrati” che porta alla schermata di inserimento dei dati</w:t>
            </w:r>
          </w:p>
        </w:tc>
      </w:tr>
    </w:tbl>
    <w:p w:rsidR="00E04415" w:rsidRDefault="00E04415" w:rsidP="009D0856">
      <w:pPr>
        <w:rPr>
          <w:lang w:val="it-CH"/>
        </w:rPr>
      </w:pPr>
    </w:p>
    <w:p w:rsidR="00E04415" w:rsidRDefault="00E04415" w:rsidP="009D0856">
      <w:pPr>
        <w:rPr>
          <w:lang w:val="it-CH"/>
        </w:rPr>
      </w:pPr>
      <w:r>
        <w:rPr>
          <w:lang w:val="it-CH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E04415" w:rsidTr="00254BEB">
        <w:tc>
          <w:tcPr>
            <w:tcW w:w="9962" w:type="dxa"/>
            <w:gridSpan w:val="2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lastRenderedPageBreak/>
              <w:t xml:space="preserve">ID: </w:t>
            </w:r>
            <w:r>
              <w:rPr>
                <w:b/>
                <w:sz w:val="24"/>
                <w:lang w:val="it-CH"/>
              </w:rPr>
              <w:t>REQ_6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Nome: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Interfaccia </w:t>
            </w:r>
            <w:r>
              <w:rPr>
                <w:lang w:val="it-CH"/>
              </w:rPr>
              <w:t>ringraziamento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Priorità:</w:t>
            </w:r>
          </w:p>
        </w:tc>
        <w:tc>
          <w:tcPr>
            <w:tcW w:w="8407" w:type="dxa"/>
          </w:tcPr>
          <w:p w:rsidR="00E04415" w:rsidRDefault="003251EF" w:rsidP="00254BEB">
            <w:pPr>
              <w:rPr>
                <w:lang w:val="it-CH"/>
              </w:rPr>
            </w:pPr>
            <w:r>
              <w:rPr>
                <w:lang w:val="it-CH"/>
              </w:rPr>
              <w:t>3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Versione: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1.0</w:t>
            </w:r>
          </w:p>
        </w:tc>
      </w:tr>
      <w:tr w:rsidR="00E04415" w:rsidTr="00254BEB">
        <w:tc>
          <w:tcPr>
            <w:tcW w:w="1555" w:type="dxa"/>
          </w:tcPr>
          <w:p w:rsidR="00E04415" w:rsidRPr="009D0856" w:rsidRDefault="00E04415" w:rsidP="00254BEB">
            <w:pPr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Note: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</w:p>
        </w:tc>
      </w:tr>
      <w:tr w:rsidR="00E04415" w:rsidTr="00254BEB">
        <w:tc>
          <w:tcPr>
            <w:tcW w:w="9962" w:type="dxa"/>
            <w:gridSpan w:val="2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sz w:val="24"/>
                <w:lang w:val="it-CH"/>
              </w:rPr>
              <w:t>Sotto requisiti: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 w:rsidRPr="009D0856">
              <w:rPr>
                <w:b/>
                <w:lang w:val="it-CH"/>
              </w:rPr>
              <w:t>001</w:t>
            </w:r>
          </w:p>
        </w:tc>
        <w:tc>
          <w:tcPr>
            <w:tcW w:w="8407" w:type="dxa"/>
          </w:tcPr>
          <w:p w:rsidR="00E04415" w:rsidRDefault="00E04415" w:rsidP="00E04415">
            <w:pPr>
              <w:rPr>
                <w:lang w:val="it-CH"/>
              </w:rPr>
            </w:pPr>
            <w:r>
              <w:rPr>
                <w:lang w:val="it-CH"/>
              </w:rPr>
              <w:t xml:space="preserve">Messaggio di </w:t>
            </w:r>
            <w:r>
              <w:rPr>
                <w:lang w:val="it-CH"/>
              </w:rPr>
              <w:t>ringraziamento</w:t>
            </w:r>
          </w:p>
        </w:tc>
      </w:tr>
      <w:tr w:rsidR="00E04415" w:rsidTr="00254BEB">
        <w:tc>
          <w:tcPr>
            <w:tcW w:w="1555" w:type="dxa"/>
            <w:vAlign w:val="center"/>
          </w:tcPr>
          <w:p w:rsidR="00E04415" w:rsidRPr="009D0856" w:rsidRDefault="00E04415" w:rsidP="00254BEB">
            <w:pPr>
              <w:jc w:val="center"/>
              <w:rPr>
                <w:b/>
                <w:lang w:val="it-CH"/>
              </w:rPr>
            </w:pPr>
            <w:r>
              <w:rPr>
                <w:b/>
                <w:lang w:val="it-CH"/>
              </w:rPr>
              <w:t>002</w:t>
            </w:r>
          </w:p>
        </w:tc>
        <w:tc>
          <w:tcPr>
            <w:tcW w:w="8407" w:type="dxa"/>
          </w:tcPr>
          <w:p w:rsidR="00E04415" w:rsidRDefault="00E04415" w:rsidP="00254BEB">
            <w:pPr>
              <w:rPr>
                <w:lang w:val="it-CH"/>
              </w:rPr>
            </w:pPr>
            <w:r>
              <w:rPr>
                <w:lang w:val="it-CH"/>
              </w:rPr>
              <w:t>Pulsante “Registrati” che porta alla schermata di inserimento dei dati</w:t>
            </w:r>
          </w:p>
        </w:tc>
      </w:tr>
    </w:tbl>
    <w:p w:rsidR="00E04415" w:rsidRPr="009D0856" w:rsidRDefault="00E04415" w:rsidP="009D0856">
      <w:pPr>
        <w:rPr>
          <w:lang w:val="it-CH"/>
        </w:rPr>
      </w:pPr>
    </w:p>
    <w:sectPr w:rsidR="00E04415" w:rsidRPr="009D08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2EA" w:rsidRDefault="001552EA" w:rsidP="007E781B">
      <w:pPr>
        <w:spacing w:after="0" w:line="240" w:lineRule="auto"/>
      </w:pPr>
      <w:r>
        <w:separator/>
      </w:r>
    </w:p>
  </w:endnote>
  <w:endnote w:type="continuationSeparator" w:id="0">
    <w:p w:rsidR="001552EA" w:rsidRDefault="001552EA" w:rsidP="007E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2EA" w:rsidRDefault="001552EA" w:rsidP="007E781B">
      <w:pPr>
        <w:spacing w:after="0" w:line="240" w:lineRule="auto"/>
      </w:pPr>
      <w:r>
        <w:separator/>
      </w:r>
    </w:p>
  </w:footnote>
  <w:footnote w:type="continuationSeparator" w:id="0">
    <w:p w:rsidR="001552EA" w:rsidRDefault="001552EA" w:rsidP="007E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Pr="007E781B" w:rsidRDefault="007E781B">
    <w:pPr>
      <w:pStyle w:val="Intestazione"/>
      <w:rPr>
        <w:lang w:val="it-CH"/>
      </w:rPr>
    </w:pPr>
    <w:r w:rsidRPr="007E781B">
      <w:rPr>
        <w:lang w:val="it-CH"/>
      </w:rPr>
      <w:t>Matteo Ghilardini</w:t>
    </w:r>
    <w:r>
      <w:rPr>
        <w:lang w:val="it-CH"/>
      </w:rPr>
      <w:tab/>
      <w:t>306</w:t>
    </w:r>
    <w:r>
      <w:rPr>
        <w:lang w:val="it-CH"/>
      </w:rPr>
      <w:tab/>
    </w:r>
    <w:r>
      <w:rPr>
        <w:lang w:val="it-CH"/>
      </w:rPr>
      <w:t>Progetto1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81B" w:rsidRDefault="007E781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4C"/>
    <w:rsid w:val="001552EA"/>
    <w:rsid w:val="003251EF"/>
    <w:rsid w:val="003655C0"/>
    <w:rsid w:val="003A1703"/>
    <w:rsid w:val="00442A4C"/>
    <w:rsid w:val="00444F1B"/>
    <w:rsid w:val="006F76F5"/>
    <w:rsid w:val="007E781B"/>
    <w:rsid w:val="0093330F"/>
    <w:rsid w:val="009D0856"/>
    <w:rsid w:val="00E0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79BB"/>
  <w15:chartTrackingRefBased/>
  <w15:docId w15:val="{E83DBFC5-3D9B-48CF-990B-6F36003C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D0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9D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A1703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781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781B"/>
  </w:style>
  <w:style w:type="paragraph" w:styleId="Pidipagina">
    <w:name w:val="footer"/>
    <w:basedOn w:val="Normale"/>
    <w:link w:val="PidipaginaCarattere"/>
    <w:uiPriority w:val="99"/>
    <w:unhideWhenUsed/>
    <w:rsid w:val="007E781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3</cp:revision>
  <dcterms:created xsi:type="dcterms:W3CDTF">2018-09-14T11:17:00Z</dcterms:created>
  <dcterms:modified xsi:type="dcterms:W3CDTF">2018-09-14T13:40:00Z</dcterms:modified>
</cp:coreProperties>
</file>